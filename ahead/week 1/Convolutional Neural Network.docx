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750" w:rsidRDefault="000B7750" w:rsidP="000B7750">
      <w:pPr>
        <w:jc w:val="center"/>
        <w:rPr>
          <w:sz w:val="48"/>
          <w:szCs w:val="48"/>
        </w:rPr>
      </w:pPr>
      <w:r w:rsidRPr="000B7750">
        <w:rPr>
          <w:sz w:val="48"/>
          <w:szCs w:val="48"/>
        </w:rPr>
        <w:t>Convolutional Neural Network</w:t>
      </w:r>
    </w:p>
    <w:p w:rsidR="000B7750" w:rsidRDefault="000B7750" w:rsidP="000B775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Convolutional Neural Network also known as CNN or </w:t>
      </w:r>
      <w:proofErr w:type="spellStart"/>
      <w:r>
        <w:rPr>
          <w:sz w:val="32"/>
          <w:szCs w:val="32"/>
        </w:rPr>
        <w:t>ConvNet</w:t>
      </w:r>
      <w:proofErr w:type="spellEnd"/>
      <w:r>
        <w:rPr>
          <w:sz w:val="32"/>
          <w:szCs w:val="32"/>
        </w:rPr>
        <w:t>, is a class of neural network that specializes in processing data that has a grid like topology such as image.</w:t>
      </w:r>
    </w:p>
    <w:p w:rsidR="000B7750" w:rsidRDefault="000B7750" w:rsidP="000B7750">
      <w:pPr>
        <w:jc w:val="both"/>
        <w:rPr>
          <w:sz w:val="32"/>
          <w:szCs w:val="32"/>
        </w:rPr>
      </w:pPr>
      <w:r>
        <w:rPr>
          <w:sz w:val="32"/>
          <w:szCs w:val="32"/>
        </w:rPr>
        <w:t>A digital image is a binary representation of visual data. It contains a series of pixels arranged in a grid like fashion that</w:t>
      </w:r>
      <w:r w:rsidR="00C26002">
        <w:rPr>
          <w:sz w:val="32"/>
          <w:szCs w:val="32"/>
        </w:rPr>
        <w:t xml:space="preserve"> contains</w:t>
      </w:r>
      <w:r>
        <w:rPr>
          <w:sz w:val="32"/>
          <w:szCs w:val="32"/>
        </w:rPr>
        <w:t xml:space="preserve"> pixel values to denote how </w:t>
      </w:r>
      <w:r w:rsidR="00C26002">
        <w:rPr>
          <w:sz w:val="32"/>
          <w:szCs w:val="32"/>
        </w:rPr>
        <w:t>bright and what colour each pixel should be.</w:t>
      </w:r>
    </w:p>
    <w:p w:rsidR="00260930" w:rsidRDefault="00260930" w:rsidP="000B7750">
      <w:pPr>
        <w:jc w:val="both"/>
        <w:rPr>
          <w:sz w:val="32"/>
          <w:szCs w:val="32"/>
        </w:rPr>
      </w:pPr>
      <w:r>
        <w:rPr>
          <w:sz w:val="32"/>
          <w:szCs w:val="32"/>
        </w:rPr>
        <w:t>CNN helps to filter out patterns from an image which are known as features. These patterns filter helps to identify that is it present in an image or not.</w:t>
      </w:r>
    </w:p>
    <w:p w:rsidR="00C26002" w:rsidRPr="00C26002" w:rsidRDefault="00C26002" w:rsidP="00C26002">
      <w:pPr>
        <w:jc w:val="center"/>
        <w:rPr>
          <w:rFonts w:ascii="Helvetica" w:hAnsi="Helvetica" w:cs="Helvetica"/>
          <w:i/>
          <w:iCs/>
          <w:color w:val="75757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757575"/>
          <w:sz w:val="21"/>
          <w:szCs w:val="21"/>
          <w:shd w:val="clear" w:color="auto" w:fill="FFFFFF"/>
        </w:rPr>
        <w:t>Representation of image as a grid of pixels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4162425" cy="2438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930" w:rsidRDefault="00C26002" w:rsidP="00C26002">
      <w:pPr>
        <w:jc w:val="both"/>
        <w:rPr>
          <w:b/>
          <w:bCs/>
          <w:sz w:val="40"/>
          <w:szCs w:val="40"/>
        </w:rPr>
      </w:pPr>
      <w:r w:rsidRPr="00C26002">
        <w:rPr>
          <w:b/>
          <w:bCs/>
          <w:sz w:val="40"/>
          <w:szCs w:val="40"/>
        </w:rPr>
        <w:t>CNN Architecture</w:t>
      </w:r>
    </w:p>
    <w:p w:rsidR="00C26002" w:rsidRDefault="00260930" w:rsidP="00C26002">
      <w:pPr>
        <w:jc w:val="both"/>
        <w:rPr>
          <w:sz w:val="32"/>
          <w:szCs w:val="32"/>
        </w:rPr>
      </w:pPr>
      <w:r>
        <w:rPr>
          <w:sz w:val="32"/>
          <w:szCs w:val="32"/>
        </w:rPr>
        <w:t>A CNN typically has two layers: a feature extraction layer and classification layer</w:t>
      </w:r>
      <w:r w:rsidR="000F2C65">
        <w:rPr>
          <w:sz w:val="32"/>
          <w:szCs w:val="32"/>
        </w:rPr>
        <w:t>.</w:t>
      </w:r>
    </w:p>
    <w:p w:rsidR="000F2C65" w:rsidRDefault="000F2C65" w:rsidP="00C26002">
      <w:pPr>
        <w:jc w:val="both"/>
        <w:rPr>
          <w:sz w:val="32"/>
          <w:szCs w:val="32"/>
        </w:rPr>
      </w:pPr>
      <w:r w:rsidRPr="000F2C65">
        <w:rPr>
          <w:b/>
          <w:bCs/>
          <w:sz w:val="32"/>
          <w:szCs w:val="32"/>
        </w:rPr>
        <w:t>Feature Extraction layer</w:t>
      </w:r>
      <w:r>
        <w:rPr>
          <w:sz w:val="32"/>
          <w:szCs w:val="32"/>
        </w:rPr>
        <w:t xml:space="preserve"> contain the identification of position of pattern in the original image with the help of filters.</w:t>
      </w:r>
    </w:p>
    <w:p w:rsidR="00E66B0B" w:rsidRDefault="000F2C65" w:rsidP="000F2C65">
      <w:pPr>
        <w:jc w:val="both"/>
        <w:rPr>
          <w:sz w:val="32"/>
          <w:szCs w:val="32"/>
        </w:rPr>
      </w:pPr>
      <w:r>
        <w:rPr>
          <w:sz w:val="32"/>
          <w:szCs w:val="32"/>
        </w:rPr>
        <w:t>Filter can be any pattern identified</w:t>
      </w:r>
      <w:r w:rsidR="00E66B0B">
        <w:rPr>
          <w:sz w:val="32"/>
          <w:szCs w:val="32"/>
        </w:rPr>
        <w:t>/declared already by us. There could be number of filters, more the number of filters easy to identify any manipulation or variation of original image.</w:t>
      </w:r>
    </w:p>
    <w:p w:rsidR="00E66B0B" w:rsidRDefault="00E66B0B" w:rsidP="000F2C65">
      <w:pPr>
        <w:jc w:val="both"/>
        <w:rPr>
          <w:sz w:val="32"/>
          <w:szCs w:val="32"/>
        </w:rPr>
      </w:pPr>
      <w:r>
        <w:rPr>
          <w:sz w:val="32"/>
          <w:szCs w:val="32"/>
        </w:rPr>
        <w:t>Here is an example of image declared with filters:</w:t>
      </w:r>
    </w:p>
    <w:p w:rsidR="00E66B0B" w:rsidRDefault="00E66B0B" w:rsidP="000F2C65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4704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0B" w:rsidRPr="00E66B0B" w:rsidRDefault="00E66B0B" w:rsidP="00E66B0B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Filters in an image</w:t>
      </w:r>
    </w:p>
    <w:p w:rsidR="00E66B0B" w:rsidRDefault="00E66B0B" w:rsidP="000F2C65">
      <w:pPr>
        <w:jc w:val="both"/>
        <w:rPr>
          <w:sz w:val="32"/>
          <w:szCs w:val="32"/>
        </w:rPr>
      </w:pPr>
      <w:r>
        <w:rPr>
          <w:sz w:val="32"/>
          <w:szCs w:val="32"/>
        </w:rPr>
        <w:t>An image contains many filters each filter has a matrix representation of pattern which</w:t>
      </w:r>
      <w:r>
        <w:rPr>
          <w:sz w:val="32"/>
          <w:szCs w:val="32"/>
        </w:rPr>
        <w:t xml:space="preserve"> helps to identify that an image contains this pattern or not.</w:t>
      </w:r>
    </w:p>
    <w:p w:rsidR="000F2C65" w:rsidRDefault="00E66B0B" w:rsidP="00C26002">
      <w:pPr>
        <w:jc w:val="both"/>
        <w:rPr>
          <w:sz w:val="32"/>
          <w:szCs w:val="32"/>
        </w:rPr>
      </w:pPr>
      <w:r>
        <w:rPr>
          <w:sz w:val="32"/>
          <w:szCs w:val="32"/>
        </w:rPr>
        <w:t>Suppose taking the loopy pattern and apply convolutional operation to check if number ”9” contains this pattern or not</w:t>
      </w:r>
    </w:p>
    <w:p w:rsidR="00E66B0B" w:rsidRDefault="00E66B0B" w:rsidP="00C26002">
      <w:pPr>
        <w:jc w:val="both"/>
        <w:rPr>
          <w:sz w:val="32"/>
          <w:szCs w:val="32"/>
        </w:rPr>
      </w:pPr>
      <w:r>
        <w:rPr>
          <w:sz w:val="32"/>
          <w:szCs w:val="32"/>
        </w:rPr>
        <w:t>Convolutional operation takes the same size matrix as filter from original image and perform multiplication operation of each digit and form another matrix called as feature map.</w:t>
      </w:r>
    </w:p>
    <w:p w:rsidR="008D2102" w:rsidRDefault="008D2102" w:rsidP="00C26002">
      <w:pPr>
        <w:jc w:val="both"/>
        <w:rPr>
          <w:sz w:val="32"/>
          <w:szCs w:val="32"/>
        </w:rPr>
      </w:pPr>
      <w:r>
        <w:rPr>
          <w:sz w:val="32"/>
          <w:szCs w:val="32"/>
        </w:rPr>
        <w:t>This feature map gives value “1” where that pattern is identified else where it gives random value which might be negative also.</w:t>
      </w:r>
    </w:p>
    <w:p w:rsidR="008D2102" w:rsidRDefault="008D2102" w:rsidP="00C26002">
      <w:pPr>
        <w:jc w:val="both"/>
        <w:rPr>
          <w:sz w:val="32"/>
          <w:szCs w:val="32"/>
        </w:rPr>
      </w:pPr>
    </w:p>
    <w:p w:rsidR="008D2102" w:rsidRDefault="008D2102" w:rsidP="00C26002">
      <w:pPr>
        <w:jc w:val="both"/>
        <w:rPr>
          <w:sz w:val="32"/>
          <w:szCs w:val="32"/>
        </w:rPr>
      </w:pPr>
    </w:p>
    <w:p w:rsidR="008D2102" w:rsidDel="008D2102" w:rsidRDefault="008D2102" w:rsidP="008D2102">
      <w:pPr>
        <w:jc w:val="center"/>
        <w:rPr>
          <w:del w:id="0" w:author="Manan Shethia" w:date="2022-11-24T22:54:00Z"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08855" cy="39103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ins w:id="1" w:author="Manan Shethia" w:date="2022-11-24T22:54:00Z">
        <w:r>
          <w:rPr>
            <w:i/>
            <w:iCs/>
            <w:sz w:val="24"/>
            <w:szCs w:val="24"/>
          </w:rPr>
          <w:t>Feature Map Representation</w:t>
        </w:r>
      </w:ins>
    </w:p>
    <w:p w:rsidR="008D2102" w:rsidRDefault="008D2102" w:rsidP="008D2102">
      <w:pPr>
        <w:jc w:val="center"/>
        <w:rPr>
          <w:ins w:id="2" w:author="Manan Shethia" w:date="2022-11-24T22:54:00Z"/>
          <w:i/>
          <w:iCs/>
          <w:sz w:val="24"/>
          <w:szCs w:val="24"/>
        </w:rPr>
      </w:pPr>
    </w:p>
    <w:p w:rsidR="008D2102" w:rsidRDefault="00B355C6" w:rsidP="008D2102">
      <w:pPr>
        <w:rPr>
          <w:ins w:id="3" w:author="Manan Shethia" w:date="2022-11-24T23:01:00Z"/>
          <w:sz w:val="32"/>
          <w:szCs w:val="32"/>
        </w:rPr>
      </w:pPr>
      <w:ins w:id="4" w:author="Manan Shethia" w:date="2022-11-24T23:01:00Z">
        <w:r>
          <w:rPr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367453</wp:posOffset>
              </wp:positionV>
              <wp:extent cx="4514215" cy="4267200"/>
              <wp:effectExtent l="0" t="0" r="635" b="0"/>
              <wp:wrapSquare wrapText="bothSides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14215" cy="426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5" w:author="Manan Shethia" w:date="2022-11-24T23:00:00Z">
        <w:r>
          <w:rPr>
            <w:sz w:val="32"/>
            <w:szCs w:val="32"/>
          </w:rPr>
          <w:t>Similarly</w:t>
        </w:r>
      </w:ins>
      <w:ins w:id="6" w:author="Manan Shethia" w:date="2022-11-24T23:01:00Z">
        <w:r>
          <w:rPr>
            <w:sz w:val="32"/>
            <w:szCs w:val="32"/>
          </w:rPr>
          <w:t xml:space="preserve">, </w:t>
        </w:r>
      </w:ins>
      <w:ins w:id="7" w:author="Manan Shethia" w:date="2022-11-24T23:00:00Z">
        <w:r>
          <w:rPr>
            <w:sz w:val="32"/>
            <w:szCs w:val="32"/>
          </w:rPr>
          <w:t>to find loopy pattern in other we can</w:t>
        </w:r>
      </w:ins>
      <w:ins w:id="8" w:author="Manan Shethia" w:date="2022-11-24T23:01:00Z">
        <w:r>
          <w:rPr>
            <w:sz w:val="32"/>
            <w:szCs w:val="32"/>
          </w:rPr>
          <w:t xml:space="preserve"> do the same process,</w:t>
        </w:r>
      </w:ins>
    </w:p>
    <w:p w:rsidR="00B355C6" w:rsidRPr="008D2102" w:rsidRDefault="00B355C6" w:rsidP="008D2102">
      <w:pPr>
        <w:rPr>
          <w:ins w:id="9" w:author="Manan Shethia" w:date="2022-11-24T22:54:00Z"/>
          <w:sz w:val="32"/>
          <w:szCs w:val="32"/>
        </w:rPr>
        <w:pPrChange w:id="10" w:author="Manan Shethia" w:date="2022-11-24T22:54:00Z">
          <w:pPr>
            <w:jc w:val="both"/>
          </w:pPr>
        </w:pPrChange>
      </w:pPr>
    </w:p>
    <w:p w:rsidR="008D2102" w:rsidDel="008119B4" w:rsidRDefault="008D2102" w:rsidP="008D2102">
      <w:pPr>
        <w:jc w:val="center"/>
        <w:rPr>
          <w:del w:id="11" w:author="Manan Shethia" w:date="2022-11-24T22:54:00Z"/>
          <w:sz w:val="32"/>
          <w:szCs w:val="32"/>
        </w:rPr>
      </w:pPr>
    </w:p>
    <w:p w:rsidR="008119B4" w:rsidRDefault="008119B4" w:rsidP="008D2102">
      <w:pPr>
        <w:jc w:val="center"/>
        <w:rPr>
          <w:ins w:id="12" w:author="Manan Shethia" w:date="2022-11-24T23:15:00Z"/>
          <w:sz w:val="32"/>
          <w:szCs w:val="32"/>
        </w:rPr>
      </w:pPr>
    </w:p>
    <w:p w:rsidR="008119B4" w:rsidRDefault="008119B4" w:rsidP="008D2102">
      <w:pPr>
        <w:jc w:val="center"/>
        <w:rPr>
          <w:ins w:id="13" w:author="Manan Shethia" w:date="2022-11-24T23:15:00Z"/>
          <w:sz w:val="32"/>
          <w:szCs w:val="32"/>
        </w:rPr>
      </w:pPr>
    </w:p>
    <w:p w:rsidR="008119B4" w:rsidRDefault="008119B4" w:rsidP="008D2102">
      <w:pPr>
        <w:jc w:val="center"/>
        <w:rPr>
          <w:ins w:id="14" w:author="Manan Shethia" w:date="2022-11-24T23:15:00Z"/>
          <w:sz w:val="32"/>
          <w:szCs w:val="32"/>
        </w:rPr>
      </w:pPr>
    </w:p>
    <w:p w:rsidR="008119B4" w:rsidRDefault="008119B4" w:rsidP="008D2102">
      <w:pPr>
        <w:jc w:val="center"/>
        <w:rPr>
          <w:ins w:id="15" w:author="Manan Shethia" w:date="2022-11-24T23:15:00Z"/>
          <w:sz w:val="32"/>
          <w:szCs w:val="32"/>
        </w:rPr>
      </w:pPr>
    </w:p>
    <w:p w:rsidR="008119B4" w:rsidRDefault="008119B4" w:rsidP="008D2102">
      <w:pPr>
        <w:jc w:val="center"/>
        <w:rPr>
          <w:ins w:id="16" w:author="Manan Shethia" w:date="2022-11-24T23:15:00Z"/>
          <w:sz w:val="32"/>
          <w:szCs w:val="32"/>
        </w:rPr>
      </w:pPr>
    </w:p>
    <w:p w:rsidR="008119B4" w:rsidRDefault="008119B4" w:rsidP="008D2102">
      <w:pPr>
        <w:jc w:val="center"/>
        <w:rPr>
          <w:ins w:id="17" w:author="Manan Shethia" w:date="2022-11-24T23:15:00Z"/>
          <w:sz w:val="32"/>
          <w:szCs w:val="32"/>
        </w:rPr>
      </w:pPr>
    </w:p>
    <w:p w:rsidR="008119B4" w:rsidRDefault="008119B4" w:rsidP="008D2102">
      <w:pPr>
        <w:jc w:val="center"/>
        <w:rPr>
          <w:ins w:id="18" w:author="Manan Shethia" w:date="2022-11-24T23:15:00Z"/>
          <w:sz w:val="32"/>
          <w:szCs w:val="32"/>
        </w:rPr>
      </w:pPr>
    </w:p>
    <w:p w:rsidR="008119B4" w:rsidRDefault="008119B4" w:rsidP="008D2102">
      <w:pPr>
        <w:jc w:val="center"/>
        <w:rPr>
          <w:ins w:id="19" w:author="Manan Shethia" w:date="2022-11-24T23:15:00Z"/>
          <w:sz w:val="32"/>
          <w:szCs w:val="32"/>
        </w:rPr>
      </w:pPr>
    </w:p>
    <w:p w:rsidR="008119B4" w:rsidRDefault="008119B4" w:rsidP="008D2102">
      <w:pPr>
        <w:jc w:val="center"/>
        <w:rPr>
          <w:ins w:id="20" w:author="Manan Shethia" w:date="2022-11-24T23:15:00Z"/>
          <w:sz w:val="32"/>
          <w:szCs w:val="32"/>
        </w:rPr>
      </w:pPr>
    </w:p>
    <w:p w:rsidR="008D2102" w:rsidDel="008119B4" w:rsidRDefault="008D2102" w:rsidP="008D2102">
      <w:pPr>
        <w:jc w:val="center"/>
        <w:rPr>
          <w:del w:id="21" w:author="Manan Shethia" w:date="2022-11-24T22:54:00Z"/>
          <w:sz w:val="32"/>
          <w:szCs w:val="32"/>
        </w:rPr>
      </w:pPr>
    </w:p>
    <w:p w:rsidR="008119B4" w:rsidRDefault="008119B4" w:rsidP="008D2102">
      <w:pPr>
        <w:jc w:val="center"/>
        <w:rPr>
          <w:ins w:id="22" w:author="Manan Shethia" w:date="2022-11-24T23:16:00Z"/>
          <w:sz w:val="32"/>
          <w:szCs w:val="32"/>
        </w:rPr>
      </w:pPr>
    </w:p>
    <w:p w:rsidR="008119B4" w:rsidRDefault="008119B4" w:rsidP="008119B4">
      <w:pPr>
        <w:rPr>
          <w:ins w:id="23" w:author="Manan Shethia" w:date="2022-11-24T23:26:00Z"/>
          <w:sz w:val="32"/>
          <w:szCs w:val="32"/>
        </w:rPr>
      </w:pPr>
      <w:ins w:id="24" w:author="Manan Shethia" w:date="2022-11-24T23:18:00Z">
        <w:r w:rsidRPr="008119B4">
          <w:rPr>
            <w:b/>
            <w:bCs/>
            <w:sz w:val="32"/>
            <w:szCs w:val="32"/>
            <w:rPrChange w:id="25" w:author="Manan Shethia" w:date="2022-11-24T23:18:00Z">
              <w:rPr>
                <w:sz w:val="32"/>
                <w:szCs w:val="32"/>
              </w:rPr>
            </w:rPrChange>
          </w:rPr>
          <w:lastRenderedPageBreak/>
          <w:t>Classification layer</w:t>
        </w:r>
        <w:r>
          <w:rPr>
            <w:b/>
            <w:bCs/>
            <w:sz w:val="32"/>
            <w:szCs w:val="32"/>
          </w:rPr>
          <w:t xml:space="preserve"> </w:t>
        </w:r>
      </w:ins>
      <w:ins w:id="26" w:author="Manan Shethia" w:date="2022-11-24T23:24:00Z">
        <w:r>
          <w:rPr>
            <w:sz w:val="32"/>
            <w:szCs w:val="32"/>
          </w:rPr>
          <w:t xml:space="preserve">merges all the features map and flatten to </w:t>
        </w:r>
      </w:ins>
      <w:ins w:id="27" w:author="Manan Shethia" w:date="2022-11-24T23:26:00Z">
        <w:r w:rsidR="002277B5">
          <w:rPr>
            <w:sz w:val="32"/>
            <w:szCs w:val="32"/>
          </w:rPr>
          <w:t>1</w:t>
        </w:r>
      </w:ins>
      <w:ins w:id="28" w:author="Manan Shethia" w:date="2022-11-24T23:24:00Z">
        <w:r>
          <w:rPr>
            <w:sz w:val="32"/>
            <w:szCs w:val="32"/>
          </w:rPr>
          <w:t xml:space="preserve">D </w:t>
        </w:r>
      </w:ins>
      <w:ins w:id="29" w:author="Manan Shethia" w:date="2022-11-24T23:25:00Z">
        <w:r>
          <w:rPr>
            <w:sz w:val="32"/>
            <w:szCs w:val="32"/>
          </w:rPr>
          <w:t>array</w:t>
        </w:r>
        <w:r w:rsidR="002277B5">
          <w:rPr>
            <w:sz w:val="32"/>
            <w:szCs w:val="32"/>
          </w:rPr>
          <w:t xml:space="preserve"> which forms fully connected neural network</w:t>
        </w:r>
      </w:ins>
    </w:p>
    <w:p w:rsidR="002277B5" w:rsidRDefault="002277B5" w:rsidP="008119B4">
      <w:pPr>
        <w:rPr>
          <w:ins w:id="30" w:author="Manan Shethia" w:date="2022-11-24T23:26:00Z"/>
          <w:sz w:val="32"/>
          <w:szCs w:val="32"/>
        </w:rPr>
      </w:pPr>
      <w:ins w:id="31" w:author="Manan Shethia" w:date="2022-11-24T23:27:00Z">
        <w:r>
          <w:rPr>
            <w:noProof/>
          </w:rPr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-1905</wp:posOffset>
              </wp:positionV>
              <wp:extent cx="5731510" cy="2367915"/>
              <wp:effectExtent l="0" t="0" r="2540" b="0"/>
              <wp:wrapSquare wrapText="bothSides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2367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:rsidR="008D2102" w:rsidDel="002277B5" w:rsidRDefault="002277B5" w:rsidP="008119B4">
      <w:pPr>
        <w:rPr>
          <w:del w:id="32" w:author="Manan Shethia" w:date="2022-11-24T22:54:00Z"/>
          <w:sz w:val="32"/>
          <w:szCs w:val="32"/>
        </w:rPr>
      </w:pPr>
      <w:ins w:id="33" w:author="Manan Shethia" w:date="2022-11-24T23:26:00Z">
        <w:r>
          <w:rPr>
            <w:sz w:val="32"/>
            <w:szCs w:val="32"/>
          </w:rPr>
          <w:t>We need this fully connected</w:t>
        </w:r>
      </w:ins>
      <w:ins w:id="34" w:author="Manan Shethia" w:date="2022-11-24T23:28:00Z">
        <w:r>
          <w:rPr>
            <w:sz w:val="32"/>
            <w:szCs w:val="32"/>
          </w:rPr>
          <w:t xml:space="preserve"> neural network because we can have variation of single image which mans the input neuron</w:t>
        </w:r>
      </w:ins>
      <w:ins w:id="35" w:author="Manan Shethia" w:date="2022-11-24T23:29:00Z">
        <w:r>
          <w:rPr>
            <w:sz w:val="32"/>
            <w:szCs w:val="32"/>
          </w:rPr>
          <w:t xml:space="preserve"> </w:t>
        </w:r>
      </w:ins>
      <w:ins w:id="36" w:author="Manan Shethia" w:date="2022-11-24T23:28:00Z">
        <w:r>
          <w:rPr>
            <w:sz w:val="32"/>
            <w:szCs w:val="32"/>
          </w:rPr>
          <w:t>(</w:t>
        </w:r>
      </w:ins>
      <w:ins w:id="37" w:author="Manan Shethia" w:date="2022-11-24T23:29:00Z">
        <w:r>
          <w:rPr>
            <w:sz w:val="32"/>
            <w:szCs w:val="32"/>
          </w:rPr>
          <w:t>feature)</w:t>
        </w:r>
      </w:ins>
      <w:ins w:id="38" w:author="Manan Shethia" w:date="2022-11-24T23:28:00Z">
        <w:r>
          <w:rPr>
            <w:sz w:val="32"/>
            <w:szCs w:val="32"/>
          </w:rPr>
          <w:t xml:space="preserve"> are on </w:t>
        </w:r>
      </w:ins>
      <w:ins w:id="39" w:author="Manan Shethia" w:date="2022-11-24T23:29:00Z">
        <w:r>
          <w:rPr>
            <w:sz w:val="32"/>
            <w:szCs w:val="32"/>
          </w:rPr>
          <w:t>different location which leads to generate a different type of flatten array.</w:t>
        </w:r>
      </w:ins>
    </w:p>
    <w:p w:rsidR="002277B5" w:rsidRDefault="002277B5" w:rsidP="008119B4">
      <w:pPr>
        <w:rPr>
          <w:ins w:id="40" w:author="Manan Shethia" w:date="2022-11-24T23:30:00Z"/>
          <w:sz w:val="32"/>
          <w:szCs w:val="32"/>
        </w:rPr>
      </w:pPr>
    </w:p>
    <w:p w:rsidR="002277B5" w:rsidRDefault="002277B5" w:rsidP="008119B4">
      <w:pPr>
        <w:rPr>
          <w:ins w:id="41" w:author="Manan Shethia" w:date="2022-11-24T23:30:00Z"/>
          <w:sz w:val="32"/>
          <w:szCs w:val="32"/>
        </w:rPr>
      </w:pPr>
    </w:p>
    <w:p w:rsidR="008D2102" w:rsidDel="002277B5" w:rsidRDefault="002277B5" w:rsidP="002277B5">
      <w:pPr>
        <w:jc w:val="both"/>
        <w:rPr>
          <w:del w:id="42" w:author="Manan Shethia" w:date="2022-11-24T22:54:00Z"/>
          <w:sz w:val="32"/>
          <w:szCs w:val="32"/>
        </w:rPr>
      </w:pPr>
      <w:ins w:id="43" w:author="Manan Shethia" w:date="2022-11-24T23:31:00Z">
        <w:r>
          <w:rPr>
            <w:sz w:val="32"/>
            <w:szCs w:val="32"/>
          </w:rPr>
          <w:t>Till now this is the gross view of CNN</w:t>
        </w:r>
      </w:ins>
      <w:ins w:id="44" w:author="Manan Shethia" w:date="2022-11-24T23:32:00Z">
        <w:r>
          <w:rPr>
            <w:sz w:val="32"/>
            <w:szCs w:val="32"/>
          </w:rPr>
          <w:t>, t</w:t>
        </w:r>
      </w:ins>
      <w:ins w:id="45" w:author="Manan Shethia" w:date="2022-11-24T23:31:00Z">
        <w:r>
          <w:rPr>
            <w:sz w:val="32"/>
            <w:szCs w:val="32"/>
          </w:rPr>
          <w:t>here are two more component used in feature extraction layer</w:t>
        </w:r>
      </w:ins>
      <w:ins w:id="46" w:author="Manan Shethia" w:date="2022-11-24T23:32:00Z">
        <w:r>
          <w:rPr>
            <w:sz w:val="32"/>
            <w:szCs w:val="32"/>
          </w:rPr>
          <w:t>:</w:t>
        </w:r>
      </w:ins>
    </w:p>
    <w:p w:rsidR="002277B5" w:rsidRDefault="002277B5" w:rsidP="002277B5">
      <w:pPr>
        <w:jc w:val="both"/>
        <w:rPr>
          <w:ins w:id="47" w:author="Manan Shethia" w:date="2022-11-24T23:32:00Z"/>
          <w:sz w:val="32"/>
          <w:szCs w:val="32"/>
        </w:rPr>
      </w:pPr>
    </w:p>
    <w:p w:rsidR="002277B5" w:rsidRDefault="002277B5" w:rsidP="002277B5">
      <w:pPr>
        <w:pStyle w:val="ListParagraph"/>
        <w:numPr>
          <w:ilvl w:val="0"/>
          <w:numId w:val="1"/>
        </w:numPr>
        <w:rPr>
          <w:ins w:id="48" w:author="Manan Shethia" w:date="2022-11-24T23:34:00Z"/>
          <w:sz w:val="32"/>
          <w:szCs w:val="32"/>
        </w:rPr>
      </w:pPr>
      <w:proofErr w:type="spellStart"/>
      <w:ins w:id="49" w:author="Manan Shethia" w:date="2022-11-24T23:32:00Z">
        <w:r>
          <w:rPr>
            <w:sz w:val="32"/>
            <w:szCs w:val="32"/>
          </w:rPr>
          <w:t>ReLU</w:t>
        </w:r>
      </w:ins>
      <w:proofErr w:type="spellEnd"/>
      <w:ins w:id="50" w:author="Manan Shethia" w:date="2022-11-24T23:33:00Z">
        <w:r>
          <w:rPr>
            <w:sz w:val="32"/>
            <w:szCs w:val="32"/>
          </w:rPr>
          <w:t xml:space="preserve"> (Rectified Li</w:t>
        </w:r>
      </w:ins>
      <w:ins w:id="51" w:author="Manan Shethia" w:date="2022-11-24T23:34:00Z">
        <w:r>
          <w:rPr>
            <w:sz w:val="32"/>
            <w:szCs w:val="32"/>
          </w:rPr>
          <w:t xml:space="preserve">near Activation Function): </w:t>
        </w:r>
      </w:ins>
    </w:p>
    <w:p w:rsidR="008D2102" w:rsidDel="00632581" w:rsidRDefault="002277B5" w:rsidP="002277B5">
      <w:pPr>
        <w:pStyle w:val="ListParagraph"/>
        <w:rPr>
          <w:del w:id="52" w:author="Manan Shethia" w:date="2022-11-24T22:54:00Z"/>
          <w:sz w:val="32"/>
          <w:szCs w:val="32"/>
        </w:rPr>
      </w:pPr>
      <w:ins w:id="53" w:author="Manan Shethia" w:date="2022-11-24T23:34:00Z">
        <w:r>
          <w:rPr>
            <w:sz w:val="32"/>
            <w:szCs w:val="32"/>
          </w:rPr>
          <w:t xml:space="preserve">we use </w:t>
        </w:r>
        <w:proofErr w:type="spellStart"/>
        <w:r>
          <w:rPr>
            <w:sz w:val="32"/>
            <w:szCs w:val="32"/>
          </w:rPr>
          <w:t>ReLU</w:t>
        </w:r>
        <w:proofErr w:type="spellEnd"/>
        <w:r>
          <w:rPr>
            <w:sz w:val="32"/>
            <w:szCs w:val="32"/>
          </w:rPr>
          <w:t xml:space="preserve"> activation to</w:t>
        </w:r>
      </w:ins>
      <w:ins w:id="54" w:author="Manan Shethia" w:date="2022-11-24T23:35:00Z">
        <w:r>
          <w:rPr>
            <w:sz w:val="32"/>
            <w:szCs w:val="32"/>
          </w:rPr>
          <w:t xml:space="preserve"> bring non-linearity </w:t>
        </w:r>
        <w:r w:rsidR="00632581">
          <w:rPr>
            <w:sz w:val="32"/>
            <w:szCs w:val="32"/>
          </w:rPr>
          <w:t>in our model</w:t>
        </w:r>
      </w:ins>
    </w:p>
    <w:p w:rsidR="00632581" w:rsidRDefault="00632581" w:rsidP="002277B5">
      <w:pPr>
        <w:pStyle w:val="ListParagraph"/>
        <w:rPr>
          <w:ins w:id="55" w:author="Manan Shethia" w:date="2022-11-24T23:35:00Z"/>
          <w:sz w:val="32"/>
          <w:szCs w:val="32"/>
        </w:rPr>
      </w:pPr>
      <w:ins w:id="56" w:author="Manan Shethia" w:date="2022-11-24T23:35:00Z">
        <w:r>
          <w:rPr>
            <w:sz w:val="32"/>
            <w:szCs w:val="32"/>
          </w:rPr>
          <w:t>.</w:t>
        </w:r>
      </w:ins>
    </w:p>
    <w:p w:rsidR="00632581" w:rsidRDefault="00632581" w:rsidP="002277B5">
      <w:pPr>
        <w:pStyle w:val="ListParagraph"/>
        <w:rPr>
          <w:ins w:id="57" w:author="Manan Shethia" w:date="2022-11-24T23:37:00Z"/>
          <w:sz w:val="32"/>
          <w:szCs w:val="32"/>
        </w:rPr>
      </w:pPr>
      <w:ins w:id="58" w:author="Manan Shethia" w:date="2022-11-24T23:35:00Z">
        <w:r>
          <w:rPr>
            <w:sz w:val="32"/>
            <w:szCs w:val="32"/>
          </w:rPr>
          <w:t xml:space="preserve">So, what it will do is, it </w:t>
        </w:r>
      </w:ins>
      <w:ins w:id="59" w:author="Manan Shethia" w:date="2022-11-24T23:36:00Z">
        <w:r>
          <w:rPr>
            <w:sz w:val="32"/>
            <w:szCs w:val="32"/>
          </w:rPr>
          <w:t xml:space="preserve">will take the feature map and whatever negative values are there it just </w:t>
        </w:r>
      </w:ins>
      <w:ins w:id="60" w:author="Manan Shethia" w:date="2022-11-24T23:37:00Z">
        <w:r>
          <w:rPr>
            <w:sz w:val="32"/>
            <w:szCs w:val="32"/>
          </w:rPr>
          <w:t>replaces</w:t>
        </w:r>
      </w:ins>
      <w:ins w:id="61" w:author="Manan Shethia" w:date="2022-11-24T23:36:00Z">
        <w:r>
          <w:rPr>
            <w:sz w:val="32"/>
            <w:szCs w:val="32"/>
          </w:rPr>
          <w:t xml:space="preserve"> that with zero else keep i</w:t>
        </w:r>
      </w:ins>
      <w:ins w:id="62" w:author="Manan Shethia" w:date="2022-11-24T23:37:00Z">
        <w:r>
          <w:rPr>
            <w:sz w:val="32"/>
            <w:szCs w:val="32"/>
          </w:rPr>
          <w:t>t as it is.</w:t>
        </w:r>
      </w:ins>
    </w:p>
    <w:p w:rsidR="00632581" w:rsidRDefault="00632581" w:rsidP="00632581">
      <w:pPr>
        <w:pStyle w:val="ListParagraph"/>
        <w:numPr>
          <w:ilvl w:val="0"/>
          <w:numId w:val="1"/>
        </w:numPr>
        <w:rPr>
          <w:ins w:id="63" w:author="Manan Shethia" w:date="2022-11-24T23:37:00Z"/>
          <w:sz w:val="32"/>
          <w:szCs w:val="32"/>
        </w:rPr>
      </w:pPr>
      <w:ins w:id="64" w:author="Manan Shethia" w:date="2022-11-24T23:37:00Z">
        <w:r>
          <w:rPr>
            <w:sz w:val="32"/>
            <w:szCs w:val="32"/>
          </w:rPr>
          <w:t>Pooling:</w:t>
        </w:r>
      </w:ins>
    </w:p>
    <w:p w:rsidR="00632581" w:rsidRDefault="00632581" w:rsidP="00632581">
      <w:pPr>
        <w:pStyle w:val="ListParagraph"/>
        <w:rPr>
          <w:ins w:id="65" w:author="Manan Shethia" w:date="2022-11-24T23:39:00Z"/>
          <w:sz w:val="32"/>
          <w:szCs w:val="32"/>
        </w:rPr>
      </w:pPr>
      <w:ins w:id="66" w:author="Manan Shethia" w:date="2022-11-24T23:37:00Z">
        <w:r>
          <w:rPr>
            <w:sz w:val="32"/>
            <w:szCs w:val="32"/>
          </w:rPr>
          <w:t xml:space="preserve">Pooling layer used to reduce the size </w:t>
        </w:r>
      </w:ins>
      <w:ins w:id="67" w:author="Manan Shethia" w:date="2022-11-24T23:38:00Z">
        <w:r>
          <w:rPr>
            <w:sz w:val="32"/>
            <w:szCs w:val="32"/>
          </w:rPr>
          <w:t>of matrix representation of filter</w:t>
        </w:r>
      </w:ins>
      <w:ins w:id="68" w:author="Manan Shethia" w:date="2022-11-24T23:39:00Z">
        <w:r>
          <w:rPr>
            <w:sz w:val="32"/>
            <w:szCs w:val="32"/>
          </w:rPr>
          <w:t xml:space="preserve"> </w:t>
        </w:r>
      </w:ins>
    </w:p>
    <w:p w:rsidR="008D2102" w:rsidRPr="00632581" w:rsidDel="008D2102" w:rsidRDefault="00632581" w:rsidP="00632581">
      <w:pPr>
        <w:pStyle w:val="ListParagraph"/>
        <w:rPr>
          <w:del w:id="69" w:author="Manan Shethia" w:date="2022-11-24T22:54:00Z"/>
          <w:sz w:val="32"/>
          <w:szCs w:val="32"/>
          <w:rPrChange w:id="70" w:author="Manan Shethia" w:date="2022-11-24T23:38:00Z">
            <w:rPr>
              <w:del w:id="71" w:author="Manan Shethia" w:date="2022-11-24T22:54:00Z"/>
            </w:rPr>
          </w:rPrChange>
        </w:rPr>
        <w:pPrChange w:id="72" w:author="Manan Shethia" w:date="2022-11-24T23:38:00Z">
          <w:pPr>
            <w:jc w:val="both"/>
          </w:pPr>
        </w:pPrChange>
      </w:pPr>
      <w:ins w:id="73" w:author="Manan Shethia" w:date="2022-11-24T23:39:00Z">
        <w:r>
          <w:rPr>
            <w:sz w:val="32"/>
            <w:szCs w:val="32"/>
          </w:rPr>
          <w:t>2.1)</w:t>
        </w:r>
      </w:ins>
    </w:p>
    <w:p w:rsidR="008D2102" w:rsidDel="008D2102" w:rsidRDefault="008D2102" w:rsidP="00632581">
      <w:pPr>
        <w:pStyle w:val="ListParagraph"/>
        <w:rPr>
          <w:del w:id="74" w:author="Manan Shethia" w:date="2022-11-24T22:54:00Z"/>
        </w:rPr>
        <w:pPrChange w:id="75" w:author="Manan Shethia" w:date="2022-11-24T23:38:00Z">
          <w:pPr>
            <w:jc w:val="both"/>
          </w:pPr>
        </w:pPrChange>
      </w:pPr>
    </w:p>
    <w:p w:rsidR="008D2102" w:rsidDel="008D2102" w:rsidRDefault="008D2102" w:rsidP="00632581">
      <w:pPr>
        <w:pStyle w:val="ListParagraph"/>
        <w:rPr>
          <w:del w:id="76" w:author="Manan Shethia" w:date="2022-11-24T22:54:00Z"/>
        </w:rPr>
        <w:pPrChange w:id="77" w:author="Manan Shethia" w:date="2022-11-24T23:38:00Z">
          <w:pPr>
            <w:jc w:val="both"/>
          </w:pPr>
        </w:pPrChange>
      </w:pPr>
    </w:p>
    <w:p w:rsidR="008D2102" w:rsidDel="008D2102" w:rsidRDefault="008D2102" w:rsidP="00632581">
      <w:pPr>
        <w:pStyle w:val="ListParagraph"/>
        <w:rPr>
          <w:del w:id="78" w:author="Manan Shethia" w:date="2022-11-24T22:54:00Z"/>
        </w:rPr>
        <w:pPrChange w:id="79" w:author="Manan Shethia" w:date="2022-11-24T23:38:00Z">
          <w:pPr>
            <w:jc w:val="both"/>
          </w:pPr>
        </w:pPrChange>
      </w:pPr>
    </w:p>
    <w:p w:rsidR="008D2102" w:rsidDel="008D2102" w:rsidRDefault="008D2102" w:rsidP="00632581">
      <w:pPr>
        <w:pStyle w:val="ListParagraph"/>
        <w:rPr>
          <w:del w:id="80" w:author="Manan Shethia" w:date="2022-11-24T22:54:00Z"/>
        </w:rPr>
        <w:pPrChange w:id="81" w:author="Manan Shethia" w:date="2022-11-24T23:38:00Z">
          <w:pPr>
            <w:jc w:val="both"/>
          </w:pPr>
        </w:pPrChange>
      </w:pPr>
    </w:p>
    <w:p w:rsidR="00E66B0B" w:rsidRDefault="00632581" w:rsidP="00632581">
      <w:pPr>
        <w:pStyle w:val="ListParagraph"/>
        <w:rPr>
          <w:ins w:id="82" w:author="Manan Shethia" w:date="2022-11-24T23:39:00Z"/>
          <w:sz w:val="32"/>
          <w:szCs w:val="32"/>
        </w:rPr>
      </w:pPr>
      <w:ins w:id="83" w:author="Manan Shethia" w:date="2022-11-24T23:39:00Z">
        <w:r>
          <w:t xml:space="preserve"> </w:t>
        </w:r>
        <w:r>
          <w:rPr>
            <w:sz w:val="32"/>
            <w:szCs w:val="32"/>
          </w:rPr>
          <w:t>Max Pooling</w:t>
        </w:r>
      </w:ins>
    </w:p>
    <w:p w:rsidR="00632581" w:rsidRDefault="00632581" w:rsidP="00632581">
      <w:pPr>
        <w:pStyle w:val="ListParagraph"/>
        <w:rPr>
          <w:ins w:id="84" w:author="Manan Shethia" w:date="2022-11-24T23:40:00Z"/>
          <w:sz w:val="32"/>
          <w:szCs w:val="32"/>
        </w:rPr>
      </w:pPr>
      <w:ins w:id="85" w:author="Manan Shethia" w:date="2022-11-24T23:39:00Z">
        <w:r>
          <w:rPr>
            <w:sz w:val="32"/>
            <w:szCs w:val="32"/>
          </w:rPr>
          <w:t>2.2) Aver</w:t>
        </w:r>
      </w:ins>
      <w:ins w:id="86" w:author="Manan Shethia" w:date="2022-11-24T23:40:00Z">
        <w:r>
          <w:rPr>
            <w:sz w:val="32"/>
            <w:szCs w:val="32"/>
          </w:rPr>
          <w:t>age Pooling</w:t>
        </w:r>
      </w:ins>
    </w:p>
    <w:p w:rsidR="00632581" w:rsidRDefault="00632581" w:rsidP="00632581">
      <w:pPr>
        <w:pStyle w:val="ListParagraph"/>
        <w:rPr>
          <w:ins w:id="87" w:author="Manan Shethia" w:date="2022-11-24T23:40:00Z"/>
          <w:sz w:val="32"/>
          <w:szCs w:val="32"/>
        </w:rPr>
      </w:pPr>
    </w:p>
    <w:p w:rsidR="00632581" w:rsidRDefault="00632581" w:rsidP="00632581">
      <w:pPr>
        <w:pStyle w:val="ListParagraph"/>
        <w:rPr>
          <w:ins w:id="88" w:author="Manan Shethia" w:date="2022-11-24T23:40:00Z"/>
          <w:sz w:val="32"/>
          <w:szCs w:val="32"/>
        </w:rPr>
      </w:pPr>
    </w:p>
    <w:p w:rsidR="00632581" w:rsidRDefault="00632581" w:rsidP="00632581">
      <w:pPr>
        <w:rPr>
          <w:ins w:id="89" w:author="Manan Shethia" w:date="2022-11-24T23:41:00Z"/>
          <w:sz w:val="32"/>
          <w:szCs w:val="32"/>
        </w:rPr>
      </w:pPr>
      <w:ins w:id="90" w:author="Manan Shethia" w:date="2022-11-24T23:40:00Z">
        <w:r>
          <w:rPr>
            <w:sz w:val="32"/>
            <w:szCs w:val="32"/>
          </w:rPr>
          <w:lastRenderedPageBreak/>
          <w:t>Complet</w:t>
        </w:r>
      </w:ins>
      <w:ins w:id="91" w:author="Manan Shethia" w:date="2022-11-24T23:41:00Z">
        <w:r>
          <w:rPr>
            <w:sz w:val="32"/>
            <w:szCs w:val="32"/>
          </w:rPr>
          <w:t>e Structure</w:t>
        </w:r>
      </w:ins>
    </w:p>
    <w:p w:rsidR="00632581" w:rsidRPr="00632581" w:rsidRDefault="00632581" w:rsidP="00632581">
      <w:pPr>
        <w:rPr>
          <w:sz w:val="32"/>
          <w:szCs w:val="32"/>
          <w:rPrChange w:id="92" w:author="Manan Shethia" w:date="2022-11-24T23:40:00Z">
            <w:rPr/>
          </w:rPrChange>
        </w:rPr>
        <w:pPrChange w:id="93" w:author="Manan Shethia" w:date="2022-11-24T23:40:00Z">
          <w:pPr>
            <w:jc w:val="both"/>
          </w:pPr>
        </w:pPrChange>
      </w:pPr>
      <w:ins w:id="94" w:author="Manan Shethia" w:date="2022-11-24T23:41:00Z">
        <w:r>
          <w:rPr>
            <w:noProof/>
          </w:rPr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2963</wp:posOffset>
              </wp:positionV>
              <wp:extent cx="5731510" cy="2552700"/>
              <wp:effectExtent l="0" t="0" r="2540" b="0"/>
              <wp:wrapSquare wrapText="bothSides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sectPr w:rsidR="00632581" w:rsidRPr="0063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6803"/>
    <w:multiLevelType w:val="hybridMultilevel"/>
    <w:tmpl w:val="9C200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756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an Shethia">
    <w15:presenceInfo w15:providerId="Windows Live" w15:userId="b3f37e73e8c1a7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50"/>
    <w:rsid w:val="000B7750"/>
    <w:rsid w:val="000F2C65"/>
    <w:rsid w:val="002277B5"/>
    <w:rsid w:val="00260930"/>
    <w:rsid w:val="00632581"/>
    <w:rsid w:val="008119B4"/>
    <w:rsid w:val="008D2102"/>
    <w:rsid w:val="00B355C6"/>
    <w:rsid w:val="00C26002"/>
    <w:rsid w:val="00E6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1BC7"/>
  <w15:chartTrackingRefBased/>
  <w15:docId w15:val="{029D92A0-3E4B-41CA-A126-4F02970F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26002"/>
    <w:rPr>
      <w:i/>
      <w:iCs/>
    </w:rPr>
  </w:style>
  <w:style w:type="paragraph" w:styleId="Revision">
    <w:name w:val="Revision"/>
    <w:hidden/>
    <w:uiPriority w:val="99"/>
    <w:semiHidden/>
    <w:rsid w:val="008D21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1</cp:revision>
  <dcterms:created xsi:type="dcterms:W3CDTF">2022-11-24T16:28:00Z</dcterms:created>
  <dcterms:modified xsi:type="dcterms:W3CDTF">2022-11-24T18:12:00Z</dcterms:modified>
</cp:coreProperties>
</file>